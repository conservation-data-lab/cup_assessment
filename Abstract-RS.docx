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3DFD" w14:textId="77777777" w:rsidR="00347AE2" w:rsidRDefault="00E7028C" w:rsidP="00E7028C">
      <w:pPr>
        <w:jc w:val="center"/>
        <w:rPr>
          <w:ins w:id="0" w:author="Randy L. Swaty" w:date="2024-02-26T08:33:00Z"/>
        </w:rPr>
      </w:pPr>
      <w:del w:id="1" w:author="Randy L. Swaty" w:date="2024-02-26T08:16:00Z">
        <w:r w:rsidDel="001B36E8">
          <w:delText xml:space="preserve">Central Upper Peninsula </w:delText>
        </w:r>
        <w:r w:rsidR="009216F9" w:rsidDel="001B36E8">
          <w:delText>Late Succession</w:delText>
        </w:r>
        <w:r w:rsidDel="001B36E8">
          <w:delText xml:space="preserve"> and Fire Risk assessment</w:delText>
        </w:r>
      </w:del>
    </w:p>
    <w:p w14:paraId="4DC02444" w14:textId="37CF9F25" w:rsidR="00347AE2" w:rsidRDefault="00347AE2" w:rsidP="00347AE2">
      <w:pPr>
        <w:rPr>
          <w:ins w:id="2" w:author="Randy L. Swaty" w:date="2024-02-26T08:33:00Z"/>
        </w:rPr>
        <w:pPrChange w:id="3" w:author="Randy L. Swaty" w:date="2024-02-26T08:33:00Z">
          <w:pPr>
            <w:jc w:val="center"/>
          </w:pPr>
        </w:pPrChange>
      </w:pPr>
      <w:ins w:id="4" w:author="Randy L. Swaty" w:date="2024-02-26T08:33:00Z">
        <w:r>
          <w:t>WITH TRACK CHANGES-C</w:t>
        </w:r>
      </w:ins>
      <w:ins w:id="5" w:author="Randy L. Swaty" w:date="2024-02-26T08:34:00Z">
        <w:r>
          <w:t>LEAN VERSION BELOW</w:t>
        </w:r>
      </w:ins>
    </w:p>
    <w:p w14:paraId="199DFC84" w14:textId="6BBD06F0" w:rsidR="00000000" w:rsidRDefault="001B36E8" w:rsidP="00E7028C">
      <w:pPr>
        <w:jc w:val="center"/>
      </w:pPr>
      <w:bookmarkStart w:id="6" w:name="_Hlk159828874"/>
      <w:ins w:id="7" w:author="Randy L. Swaty" w:date="2024-02-26T08:16:00Z">
        <w:r>
          <w:t>Using LANDFIRE data to a</w:t>
        </w:r>
      </w:ins>
      <w:ins w:id="8" w:author="Randy L. Swaty" w:date="2024-02-26T08:17:00Z">
        <w:r>
          <w:t xml:space="preserve">ssess current vegetation, late-succession </w:t>
        </w:r>
        <w:proofErr w:type="gramStart"/>
        <w:r>
          <w:t>habitat</w:t>
        </w:r>
        <w:proofErr w:type="gramEnd"/>
        <w:r>
          <w:t xml:space="preserve"> and wildfire exposure risk in the central Upper Peninsula of MI</w:t>
        </w:r>
      </w:ins>
    </w:p>
    <w:p w14:paraId="5CED2686" w14:textId="12122729" w:rsidR="00E7028C" w:rsidRDefault="00E7028C" w:rsidP="00E7028C">
      <w:pPr>
        <w:rPr>
          <w:ins w:id="9" w:author="Randy L. Swaty" w:date="2024-02-26T08:33:00Z"/>
          <w:rFonts w:ascii="Calibri" w:hAnsi="Calibri" w:cs="Calibri"/>
          <w:color w:val="222222"/>
          <w:shd w:val="clear" w:color="auto" w:fill="FFFFFF"/>
        </w:rPr>
      </w:pPr>
      <w:r>
        <w:tab/>
        <w:t>A crucial component to natural resource stewardship is identifying current vegetation conditions,</w:t>
      </w:r>
      <w:r w:rsidR="00DE7E33">
        <w:t xml:space="preserve"> as well as</w:t>
      </w:r>
      <w:r>
        <w:t xml:space="preserve"> assessing</w:t>
      </w:r>
      <w:r w:rsidR="00E65486">
        <w:t xml:space="preserve"> threats</w:t>
      </w:r>
      <w:r>
        <w:t xml:space="preserve">, such as </w:t>
      </w:r>
      <w:ins w:id="10" w:author="Randy L. Swaty" w:date="2024-02-26T08:17:00Z">
        <w:r w:rsidR="001B36E8">
          <w:t>wild</w:t>
        </w:r>
      </w:ins>
      <w:r>
        <w:t xml:space="preserve">fire. </w:t>
      </w:r>
      <w:r w:rsidR="00D2226D">
        <w:t>Using</w:t>
      </w:r>
      <w:r>
        <w:t xml:space="preserve"> </w:t>
      </w:r>
      <w:del w:id="11" w:author="Randy L. Swaty" w:date="2024-02-26T08:17:00Z">
        <w:r w:rsidR="00D36060" w:rsidDel="001B36E8">
          <w:delText>LANDFIRE</w:delText>
        </w:r>
        <w:r w:rsidR="009216F9" w:rsidDel="001B36E8">
          <w:delText xml:space="preserve"> EVT</w:delText>
        </w:r>
        <w:r w:rsidDel="001B36E8">
          <w:delText xml:space="preserve"> data,</w:delText>
        </w:r>
      </w:del>
      <w:ins w:id="12" w:author="Randy L. Swaty" w:date="2024-02-26T08:17:00Z">
        <w:r w:rsidR="001B36E8">
          <w:t xml:space="preserve">data </w:t>
        </w:r>
      </w:ins>
      <w:ins w:id="13" w:author="Randy L. Swaty" w:date="2024-02-26T08:24:00Z">
        <w:r w:rsidR="001B36E8">
          <w:t xml:space="preserve">and historical ecosystem models </w:t>
        </w:r>
      </w:ins>
      <w:ins w:id="14" w:author="Randy L. Swaty" w:date="2024-02-26T08:17:00Z">
        <w:r w:rsidR="001B36E8">
          <w:t>fr</w:t>
        </w:r>
      </w:ins>
      <w:ins w:id="15" w:author="Randy L. Swaty" w:date="2024-02-26T08:18:00Z">
        <w:r w:rsidR="001B36E8">
          <w:t xml:space="preserve">om the LANDFIRE program, </w:t>
        </w:r>
      </w:ins>
      <w:r>
        <w:t xml:space="preserve"> ArcGIS pro, and R, </w:t>
      </w:r>
      <w:r w:rsidR="00D2226D">
        <w:t xml:space="preserve">we </w:t>
      </w:r>
      <w:del w:id="16" w:author="Randy L. Swaty" w:date="2024-02-26T08:20:00Z">
        <w:r w:rsidDel="001B36E8">
          <w:delText xml:space="preserve">assessed </w:delText>
        </w:r>
      </w:del>
      <w:ins w:id="17" w:author="Randy L. Swaty" w:date="2024-02-26T08:20:00Z">
        <w:r w:rsidR="001B36E8">
          <w:t>compared</w:t>
        </w:r>
        <w:r w:rsidR="001B36E8">
          <w:t xml:space="preserve"> </w:t>
        </w:r>
      </w:ins>
      <w:del w:id="18" w:author="Randy L. Swaty" w:date="2024-02-26T08:18:00Z">
        <w:r w:rsidDel="001B36E8">
          <w:delText xml:space="preserve">current succession classes, with focus on </w:delText>
        </w:r>
        <w:r w:rsidR="002A795C" w:rsidDel="001B36E8">
          <w:delText>late succession</w:delText>
        </w:r>
        <w:r w:rsidDel="001B36E8">
          <w:delText xml:space="preserve"> stands</w:delText>
        </w:r>
        <w:r w:rsidR="00BA1854" w:rsidDel="001B36E8">
          <w:delText xml:space="preserve"> in a region</w:delText>
        </w:r>
      </w:del>
      <w:ins w:id="19" w:author="Randy L. Swaty" w:date="2024-02-26T08:20:00Z">
        <w:r w:rsidR="001B36E8">
          <w:t xml:space="preserve">historical to </w:t>
        </w:r>
      </w:ins>
      <w:ins w:id="20" w:author="Randy L. Swaty" w:date="2024-02-26T08:18:00Z">
        <w:r w:rsidR="001B36E8">
          <w:t xml:space="preserve">current vegetation, </w:t>
        </w:r>
      </w:ins>
      <w:ins w:id="21" w:author="Randy L. Swaty" w:date="2024-02-26T08:20:00Z">
        <w:r w:rsidR="001B36E8">
          <w:t xml:space="preserve">mapped current </w:t>
        </w:r>
      </w:ins>
      <w:ins w:id="22" w:author="Randy L. Swaty" w:date="2024-02-26T08:18:00Z">
        <w:r w:rsidR="001B36E8">
          <w:t>late-succession habitat and wildfire exposure risk</w:t>
        </w:r>
      </w:ins>
      <w:r w:rsidR="00BA1854">
        <w:t xml:space="preserve"> in the Central Upper Peninsula of Michigan</w:t>
      </w:r>
      <w:r>
        <w:t xml:space="preserve">. </w:t>
      </w:r>
      <w:del w:id="23" w:author="Randy L. Swaty" w:date="2024-02-26T08:18:00Z">
        <w:r w:rsidDel="001B36E8">
          <w:delText>Using</w:delText>
        </w:r>
        <w:r w:rsidR="00BA1854" w:rsidDel="001B36E8">
          <w:delText xml:space="preserve"> </w:delText>
        </w:r>
        <w:r w:rsidR="009216F9" w:rsidDel="001B36E8">
          <w:delText xml:space="preserve">LANDFIRE FVT data, a Microsoft Excel crosswalk, and ArcGIS focal static tool, </w:delText>
        </w:r>
        <w:r w:rsidR="00BA1854" w:rsidDel="001B36E8">
          <w:delText xml:space="preserve">we assessed the fire exposure risk of our study area. </w:delText>
        </w:r>
      </w:del>
      <w:r w:rsidR="00BA1854">
        <w:rPr>
          <w:rFonts w:ascii="Calibri" w:hAnsi="Calibri" w:cs="Calibri"/>
          <w:color w:val="222222"/>
          <w:shd w:val="clear" w:color="auto" w:fill="FFFFFF"/>
        </w:rPr>
        <w:t xml:space="preserve">Further, to aid our stakeholders </w:t>
      </w:r>
      <w:r w:rsidR="009216F9">
        <w:rPr>
          <w:rFonts w:ascii="Calibri" w:hAnsi="Calibri" w:cs="Calibri"/>
          <w:color w:val="222222"/>
          <w:shd w:val="clear" w:color="auto" w:fill="FFFFFF"/>
        </w:rPr>
        <w:t xml:space="preserve">and </w:t>
      </w:r>
      <w:r w:rsidR="004A7735">
        <w:rPr>
          <w:rFonts w:ascii="Calibri" w:hAnsi="Calibri" w:cs="Calibri"/>
          <w:color w:val="222222"/>
          <w:shd w:val="clear" w:color="auto" w:fill="FFFFFF"/>
        </w:rPr>
        <w:t>streamline</w:t>
      </w:r>
      <w:r w:rsidR="009216F9">
        <w:rPr>
          <w:rFonts w:ascii="Calibri" w:hAnsi="Calibri" w:cs="Calibri"/>
          <w:color w:val="222222"/>
          <w:shd w:val="clear" w:color="auto" w:fill="FFFFFF"/>
        </w:rPr>
        <w:t xml:space="preserve"> our</w:t>
      </w:r>
      <w:r w:rsidR="004A7735">
        <w:rPr>
          <w:rFonts w:ascii="Calibri" w:hAnsi="Calibri" w:cs="Calibri"/>
          <w:color w:val="222222"/>
          <w:shd w:val="clear" w:color="auto" w:fill="FFFFFF"/>
        </w:rPr>
        <w:t xml:space="preserve"> delivery method, </w:t>
      </w:r>
      <w:r w:rsidR="00BA1854">
        <w:rPr>
          <w:rFonts w:ascii="Calibri" w:hAnsi="Calibri" w:cs="Calibri"/>
          <w:color w:val="222222"/>
          <w:shd w:val="clear" w:color="auto" w:fill="FFFFFF"/>
        </w:rPr>
        <w:t>we buil</w:t>
      </w:r>
      <w:r w:rsidR="009216F9">
        <w:rPr>
          <w:rFonts w:ascii="Calibri" w:hAnsi="Calibri" w:cs="Calibri"/>
          <w:color w:val="222222"/>
          <w:shd w:val="clear" w:color="auto" w:fill="FFFFFF"/>
        </w:rPr>
        <w:t>t</w:t>
      </w:r>
      <w:r w:rsidR="00BA1854">
        <w:rPr>
          <w:rFonts w:ascii="Calibri" w:hAnsi="Calibri" w:cs="Calibri"/>
          <w:color w:val="222222"/>
          <w:shd w:val="clear" w:color="auto" w:fill="FFFFFF"/>
        </w:rPr>
        <w:t xml:space="preserve"> a web report hosted on GitHub. </w:t>
      </w:r>
      <w:ins w:id="24" w:author="Randy L. Swaty" w:date="2024-02-26T08:21:00Z">
        <w:r w:rsidR="001B36E8">
          <w:rPr>
            <w:rFonts w:ascii="Calibri" w:hAnsi="Calibri" w:cs="Calibri"/>
            <w:color w:val="222222"/>
            <w:shd w:val="clear" w:color="auto" w:fill="FFFFFF"/>
          </w:rPr>
          <w:t>A few notable patterns emerged</w:t>
        </w:r>
      </w:ins>
      <w:ins w:id="25" w:author="Randy L. Swaty" w:date="2024-02-26T08:26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 which include</w:t>
        </w:r>
      </w:ins>
      <w:ins w:id="26" w:author="Randy L. Swaty" w:date="2024-02-26T08:21:00Z">
        <w:r w:rsidR="001B36E8">
          <w:rPr>
            <w:rFonts w:ascii="Calibri" w:hAnsi="Calibri" w:cs="Calibri"/>
            <w:color w:val="222222"/>
            <w:shd w:val="clear" w:color="auto" w:fill="FFFFFF"/>
          </w:rPr>
          <w:t>: 1)</w:t>
        </w:r>
      </w:ins>
      <w:ins w:id="27" w:author="Randy L. Swaty" w:date="2024-02-26T08:22:00Z">
        <w:r w:rsidR="001B36E8">
          <w:rPr>
            <w:rFonts w:ascii="Calibri" w:hAnsi="Calibri" w:cs="Calibri"/>
            <w:color w:val="222222"/>
            <w:shd w:val="clear" w:color="auto" w:fill="FFFFFF"/>
          </w:rPr>
          <w:t xml:space="preserve"> a relatively small amount of the area has experienced conversion to human-focused land use, or changes in broad ecosystem type</w:t>
        </w:r>
      </w:ins>
      <w:ins w:id="28" w:author="Randy L. Swaty" w:date="2024-02-26T08:23:00Z">
        <w:r w:rsidR="001B36E8">
          <w:rPr>
            <w:rFonts w:ascii="Calibri" w:hAnsi="Calibri" w:cs="Calibri"/>
            <w:color w:val="222222"/>
            <w:shd w:val="clear" w:color="auto" w:fill="FFFFFF"/>
          </w:rPr>
          <w:t>, 2) there have been increases in late-succession</w:t>
        </w:r>
      </w:ins>
      <w:ins w:id="29" w:author="Randy L. Swaty" w:date="2024-02-26T08:24:00Z">
        <w:r w:rsidR="001B36E8">
          <w:rPr>
            <w:rFonts w:ascii="Calibri" w:hAnsi="Calibri" w:cs="Calibri"/>
            <w:color w:val="222222"/>
            <w:shd w:val="clear" w:color="auto" w:fill="FFFFFF"/>
          </w:rPr>
          <w:t xml:space="preserve"> habitat compared to historical for </w:t>
        </w:r>
      </w:ins>
      <w:ins w:id="30" w:author="Randy L. Swaty" w:date="2024-02-26T08:28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some </w:t>
        </w:r>
      </w:ins>
      <w:ins w:id="31" w:author="Randy L. Swaty" w:date="2024-02-26T08:24:00Z">
        <w:r w:rsidR="001B36E8">
          <w:rPr>
            <w:rFonts w:ascii="Calibri" w:hAnsi="Calibri" w:cs="Calibri"/>
            <w:color w:val="222222"/>
            <w:shd w:val="clear" w:color="auto" w:fill="FFFFFF"/>
          </w:rPr>
          <w:t>ecosystems</w:t>
        </w:r>
      </w:ins>
      <w:ins w:id="32" w:author="Randy L. Swaty" w:date="2024-02-26T08:27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 (mostly in fire-</w:t>
        </w:r>
      </w:ins>
      <w:ins w:id="33" w:author="Randy L. Swaty" w:date="2024-02-26T08:28:00Z">
        <w:r w:rsidR="00EA2492">
          <w:rPr>
            <w:rFonts w:ascii="Calibri" w:hAnsi="Calibri" w:cs="Calibri"/>
            <w:color w:val="222222"/>
            <w:shd w:val="clear" w:color="auto" w:fill="FFFFFF"/>
          </w:rPr>
          <w:t>dependent</w:t>
        </w:r>
      </w:ins>
      <w:ins w:id="34" w:author="Randy L. Swaty" w:date="2024-02-26T08:27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 ecosystems which have missed multiple fire cycles)</w:t>
        </w:r>
      </w:ins>
      <w:ins w:id="35" w:author="Randy L. Swaty" w:date="2024-02-26T08:24:00Z">
        <w:r w:rsidR="001B36E8">
          <w:rPr>
            <w:rFonts w:ascii="Calibri" w:hAnsi="Calibri" w:cs="Calibri"/>
            <w:color w:val="222222"/>
            <w:shd w:val="clear" w:color="auto" w:fill="FFFFFF"/>
          </w:rPr>
          <w:t xml:space="preserve">, but a major decline in late-successional habitat for ecosystem northern hardwoods </w:t>
        </w:r>
      </w:ins>
      <w:ins w:id="36" w:author="Randy L. Swaty" w:date="2024-02-26T08:26:00Z">
        <w:r w:rsidR="00EA2492">
          <w:rPr>
            <w:rFonts w:ascii="Calibri" w:hAnsi="Calibri" w:cs="Calibri"/>
            <w:color w:val="222222"/>
            <w:shd w:val="clear" w:color="auto" w:fill="FFFFFF"/>
          </w:rPr>
          <w:t>and 3)</w:t>
        </w:r>
      </w:ins>
      <w:ins w:id="37" w:author="Randy L. Swaty" w:date="2024-02-26T08:27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 </w:t>
        </w:r>
      </w:ins>
      <w:ins w:id="38" w:author="Randy L. Swaty" w:date="2024-02-26T08:28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roughly 20% of the area was classified in the highest wildfire exposure risk </w:t>
        </w:r>
      </w:ins>
      <w:ins w:id="39" w:author="Randy L. Swaty" w:date="2024-02-26T08:29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category.  </w:t>
        </w:r>
      </w:ins>
      <w:r w:rsidR="00BA1854">
        <w:rPr>
          <w:rFonts w:ascii="Calibri" w:hAnsi="Calibri" w:cs="Calibri"/>
          <w:color w:val="222222"/>
          <w:shd w:val="clear" w:color="auto" w:fill="FFFFFF"/>
        </w:rPr>
        <w:t xml:space="preserve">The entirety of </w:t>
      </w:r>
      <w:del w:id="40" w:author="Randy L. Swaty" w:date="2024-02-26T08:29:00Z">
        <w:r w:rsidR="00BA1854" w:rsidDel="00EA2492">
          <w:rPr>
            <w:rFonts w:ascii="Calibri" w:hAnsi="Calibri" w:cs="Calibri"/>
            <w:color w:val="222222"/>
            <w:shd w:val="clear" w:color="auto" w:fill="FFFFFF"/>
          </w:rPr>
          <w:delText xml:space="preserve">both </w:delText>
        </w:r>
      </w:del>
      <w:ins w:id="41" w:author="Randy L. Swaty" w:date="2024-02-26T08:29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the </w:t>
        </w:r>
      </w:ins>
      <w:r w:rsidR="00BA1854">
        <w:rPr>
          <w:rFonts w:ascii="Calibri" w:hAnsi="Calibri" w:cs="Calibri"/>
          <w:color w:val="222222"/>
          <w:shd w:val="clear" w:color="auto" w:fill="FFFFFF"/>
        </w:rPr>
        <w:t xml:space="preserve">projects took </w:t>
      </w:r>
      <w:ins w:id="42" w:author="Randy L. Swaty" w:date="2024-02-26T08:29:00Z">
        <w:r w:rsidR="00EA2492">
          <w:rPr>
            <w:rFonts w:ascii="Calibri" w:hAnsi="Calibri" w:cs="Calibri"/>
            <w:color w:val="222222"/>
            <w:shd w:val="clear" w:color="auto" w:fill="FFFFFF"/>
          </w:rPr>
          <w:t>~</w:t>
        </w:r>
      </w:ins>
      <w:r w:rsidR="009216F9">
        <w:rPr>
          <w:rFonts w:ascii="Calibri" w:hAnsi="Calibri" w:cs="Calibri"/>
          <w:color w:val="222222"/>
          <w:shd w:val="clear" w:color="auto" w:fill="FFFFFF"/>
        </w:rPr>
        <w:t>100</w:t>
      </w:r>
      <w:r w:rsidR="00BA1854">
        <w:rPr>
          <w:rFonts w:ascii="Calibri" w:hAnsi="Calibri" w:cs="Calibri"/>
          <w:color w:val="222222"/>
          <w:shd w:val="clear" w:color="auto" w:fill="FFFFFF"/>
        </w:rPr>
        <w:t xml:space="preserve"> hours, </w:t>
      </w:r>
      <w:ins w:id="43" w:author="Randy L. Swaty" w:date="2024-02-26T08:29:00Z">
        <w:r w:rsidR="00EA2492">
          <w:rPr>
            <w:rFonts w:ascii="Calibri" w:hAnsi="Calibri" w:cs="Calibri"/>
            <w:color w:val="222222"/>
            <w:shd w:val="clear" w:color="auto" w:fill="FFFFFF"/>
          </w:rPr>
          <w:t xml:space="preserve">including development and deployment of the web report which includes </w:t>
        </w:r>
      </w:ins>
      <w:del w:id="44" w:author="Randy L. Swaty" w:date="2024-02-26T08:30:00Z">
        <w:r w:rsidR="00BA1854" w:rsidDel="00EA2492">
          <w:rPr>
            <w:rFonts w:ascii="Calibri" w:hAnsi="Calibri" w:cs="Calibri"/>
            <w:color w:val="222222"/>
            <w:shd w:val="clear" w:color="auto" w:fill="FFFFFF"/>
          </w:rPr>
          <w:delText xml:space="preserve">and we delivered </w:delText>
        </w:r>
      </w:del>
      <w:r w:rsidR="00BA1854">
        <w:rPr>
          <w:rFonts w:ascii="Calibri" w:hAnsi="Calibri" w:cs="Calibri"/>
          <w:color w:val="222222"/>
          <w:shd w:val="clear" w:color="auto" w:fill="FFFFFF"/>
        </w:rPr>
        <w:t>a variety of layouts displaying the current vegetative state</w:t>
      </w:r>
      <w:r w:rsidR="00D2226D">
        <w:rPr>
          <w:rFonts w:ascii="Calibri" w:hAnsi="Calibri" w:cs="Calibri"/>
          <w:color w:val="222222"/>
          <w:shd w:val="clear" w:color="auto" w:fill="FFFFFF"/>
        </w:rPr>
        <w:t xml:space="preserve"> and fire risk</w:t>
      </w:r>
      <w:r w:rsidR="00BA1854">
        <w:rPr>
          <w:rFonts w:ascii="Calibri" w:hAnsi="Calibri" w:cs="Calibri"/>
          <w:color w:val="222222"/>
          <w:shd w:val="clear" w:color="auto" w:fill="FFFFFF"/>
        </w:rPr>
        <w:t xml:space="preserve"> of the Central Upper Peninsula.</w:t>
      </w:r>
    </w:p>
    <w:bookmarkEnd w:id="6"/>
    <w:p w14:paraId="0B7C068C" w14:textId="77777777" w:rsidR="00347AE2" w:rsidRDefault="00347AE2" w:rsidP="00E7028C">
      <w:pPr>
        <w:rPr>
          <w:ins w:id="45" w:author="Randy L. Swaty" w:date="2024-02-26T08:34:00Z"/>
          <w:rFonts w:ascii="Calibri" w:hAnsi="Calibri" w:cs="Calibri"/>
          <w:color w:val="222222"/>
          <w:shd w:val="clear" w:color="auto" w:fill="FFFFFF"/>
        </w:rPr>
      </w:pPr>
    </w:p>
    <w:p w14:paraId="38B017DC" w14:textId="77777777" w:rsidR="00347AE2" w:rsidRDefault="00347AE2" w:rsidP="00347AE2">
      <w:pPr>
        <w:jc w:val="center"/>
      </w:pPr>
      <w:r>
        <w:t xml:space="preserve">Using LANDFIRE data to assess current vegetation, late-succession </w:t>
      </w:r>
      <w:proofErr w:type="gramStart"/>
      <w:r>
        <w:t>habitat</w:t>
      </w:r>
      <w:proofErr w:type="gramEnd"/>
      <w:r>
        <w:t xml:space="preserve"> and wildfire exposure risk in the central Upper Peninsula of MI</w:t>
      </w:r>
    </w:p>
    <w:p w14:paraId="569028DD" w14:textId="77777777" w:rsidR="00347AE2" w:rsidRDefault="00347AE2" w:rsidP="00347AE2">
      <w:pPr>
        <w:rPr>
          <w:rFonts w:ascii="Calibri" w:hAnsi="Calibri" w:cs="Calibri"/>
          <w:color w:val="222222"/>
          <w:shd w:val="clear" w:color="auto" w:fill="FFFFFF"/>
        </w:rPr>
      </w:pPr>
      <w:r>
        <w:tab/>
        <w:t xml:space="preserve">A crucial component to natural resource stewardship is identifying current vegetation conditions, as well as assessing threats, such as wildfire. Using data and historical ecosystem models from the LANDFIRE </w:t>
      </w:r>
      <w:proofErr w:type="gramStart"/>
      <w:r>
        <w:t>program,  ArcGIS</w:t>
      </w:r>
      <w:proofErr w:type="gramEnd"/>
      <w:r>
        <w:t xml:space="preserve"> pro, and R, we compared</w:t>
      </w:r>
      <w:r>
        <w:t xml:space="preserve"> </w:t>
      </w:r>
      <w:r>
        <w:t xml:space="preserve">historical to current vegetation, mapped current late-succession habitat and wildfire exposure risk in the Central Upper Peninsula of Michigan. </w:t>
      </w:r>
      <w:r>
        <w:rPr>
          <w:rFonts w:ascii="Calibri" w:hAnsi="Calibri" w:cs="Calibri"/>
          <w:color w:val="222222"/>
          <w:shd w:val="clear" w:color="auto" w:fill="FFFFFF"/>
        </w:rPr>
        <w:t>Further, to aid our stakeholders and streamline our delivery method, we built a web report hosted on GitHub. A few notable patterns emerged which include: 1) a relatively small amount of the area has experienced conversion to human-focused land use, or changes in broad ecosystem type, 2) there have been increases in late-succession habitat compared to historical for some ecosystems (mostly in fire-dependent ecosystems which have missed multiple fire cycles), but a major decline in late-successional habitat for ecosystem northern hardwoods and 3) roughly 20% of the area was classified in the highest wildfire exposure risk category.  The entirety of the projects took ~100 hours, including development and deployment of the web report which includes a variety of layouts displaying the current vegetative state and fire risk of the Central Upper Peninsula.</w:t>
      </w:r>
    </w:p>
    <w:p w14:paraId="4D097F67" w14:textId="77777777" w:rsidR="00347AE2" w:rsidRDefault="00347AE2" w:rsidP="00E7028C">
      <w:pPr>
        <w:rPr>
          <w:ins w:id="46" w:author="Randy L. Swaty" w:date="2024-02-26T08:33:00Z"/>
          <w:rFonts w:ascii="Calibri" w:hAnsi="Calibri" w:cs="Calibri"/>
          <w:color w:val="222222"/>
          <w:shd w:val="clear" w:color="auto" w:fill="FFFFFF"/>
        </w:rPr>
      </w:pPr>
    </w:p>
    <w:p w14:paraId="36DD4D40" w14:textId="77777777" w:rsidR="00347AE2" w:rsidRDefault="00347AE2" w:rsidP="00E7028C">
      <w:pPr>
        <w:rPr>
          <w:rFonts w:ascii="Calibri" w:hAnsi="Calibri" w:cs="Calibri"/>
          <w:color w:val="222222"/>
          <w:shd w:val="clear" w:color="auto" w:fill="FFFFFF"/>
        </w:rPr>
      </w:pPr>
    </w:p>
    <w:p w14:paraId="10EBC2F7" w14:textId="77777777" w:rsidR="001D4C44" w:rsidRDefault="001D4C44" w:rsidP="00E7028C"/>
    <w:p w14:paraId="3FA340DE" w14:textId="77777777" w:rsidR="002A795C" w:rsidRDefault="002A795C" w:rsidP="009216F9"/>
    <w:sectPr w:rsidR="002A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D0F5F"/>
    <w:multiLevelType w:val="hybridMultilevel"/>
    <w:tmpl w:val="E390B6DE"/>
    <w:lvl w:ilvl="0" w:tplc="50A2B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0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ndy L. Swaty">
    <w15:presenceInfo w15:providerId="AD" w15:userId="S::rswaty@TNC.ORG::d0e7f8b8-690d-4238-b5af-c901ac01b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8C"/>
    <w:rsid w:val="000C133A"/>
    <w:rsid w:val="001B36E8"/>
    <w:rsid w:val="001D4C44"/>
    <w:rsid w:val="002A795C"/>
    <w:rsid w:val="00347AE2"/>
    <w:rsid w:val="004A7735"/>
    <w:rsid w:val="006C4401"/>
    <w:rsid w:val="00744C7C"/>
    <w:rsid w:val="009216F9"/>
    <w:rsid w:val="00AC2D3B"/>
    <w:rsid w:val="00BA1854"/>
    <w:rsid w:val="00D2226D"/>
    <w:rsid w:val="00D36060"/>
    <w:rsid w:val="00DE7E33"/>
    <w:rsid w:val="00E65486"/>
    <w:rsid w:val="00E7028C"/>
    <w:rsid w:val="00EA2492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C3A4"/>
  <w15:chartTrackingRefBased/>
  <w15:docId w15:val="{CE19B21F-A42F-4651-9B12-579E4846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44"/>
    <w:pPr>
      <w:ind w:left="720"/>
      <w:contextualSpacing/>
    </w:pPr>
  </w:style>
  <w:style w:type="paragraph" w:styleId="Revision">
    <w:name w:val="Revision"/>
    <w:hidden/>
    <w:uiPriority w:val="99"/>
    <w:semiHidden/>
    <w:rsid w:val="001B36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Pickhardt</dc:creator>
  <cp:keywords/>
  <dc:description/>
  <cp:lastModifiedBy>Randy L. Swaty</cp:lastModifiedBy>
  <cp:revision>4</cp:revision>
  <dcterms:created xsi:type="dcterms:W3CDTF">2024-02-26T13:16:00Z</dcterms:created>
  <dcterms:modified xsi:type="dcterms:W3CDTF">2024-02-26T13:35:00Z</dcterms:modified>
</cp:coreProperties>
</file>